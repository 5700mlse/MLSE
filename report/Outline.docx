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519099" w14:textId="4DCB2C78" w:rsidR="00526894" w:rsidRDefault="00187097" w:rsidP="006A4DE6">
      <w:pPr>
        <w:pStyle w:val="Title"/>
        <w:jc w:val="both"/>
        <w:rPr>
          <w:b/>
          <w:sz w:val="44"/>
        </w:rPr>
      </w:pPr>
      <w:r w:rsidRPr="006A4DE6">
        <w:rPr>
          <w:b/>
          <w:sz w:val="44"/>
        </w:rPr>
        <w:t>Optimized Data Processing Method and Classification Method for Cross-project Bugs Prediction</w:t>
      </w:r>
    </w:p>
    <w:p w14:paraId="0675E4FF" w14:textId="73DEB63E" w:rsidR="00187097" w:rsidRDefault="00187097" w:rsidP="006A4DE6"/>
    <w:p w14:paraId="42025DC9" w14:textId="0702FD4F" w:rsidR="00187097" w:rsidRPr="00187097" w:rsidRDefault="00187097" w:rsidP="006A4DE6">
      <w:pPr>
        <w:jc w:val="center"/>
      </w:pPr>
      <w:r>
        <w:t>Xinyi He, Zhenjie Jia</w:t>
      </w:r>
    </w:p>
    <w:p w14:paraId="52BF2E4F" w14:textId="3C3B0592" w:rsidR="003247D0" w:rsidRDefault="00146C8D" w:rsidP="003C2AE0">
      <w:pPr>
        <w:pStyle w:val="Heading1"/>
      </w:pPr>
      <w:r>
        <w:t>1.</w:t>
      </w:r>
      <w:r w:rsidR="00F73AC6">
        <w:t>Introduction</w:t>
      </w:r>
    </w:p>
    <w:p w14:paraId="0B6073A7" w14:textId="3B0D2677" w:rsidR="00F73AC6" w:rsidRDefault="00F73AC6" w:rsidP="006A4DE6">
      <w:r>
        <w:t xml:space="preserve">Software </w:t>
      </w:r>
      <w:ins w:id="0" w:author="ploskasn" w:date="2019-09-11T16:53:00Z">
        <w:r w:rsidR="00526894">
          <w:t xml:space="preserve">has </w:t>
        </w:r>
      </w:ins>
      <w:r>
        <w:t>an increasingly influence on the world. It is very essential to build</w:t>
      </w:r>
      <w:r w:rsidR="006A4DE6">
        <w:t xml:space="preserve"> durable software with low cost.</w:t>
      </w:r>
      <w:r>
        <w:t xml:space="preserve"> </w:t>
      </w:r>
      <w:r w:rsidR="006A4DE6" w:rsidRPr="006A4DE6">
        <w:t>Statistically</w:t>
      </w:r>
      <w:r w:rsidR="006A4DE6">
        <w:t>, the effort in finding and fixing bugs in a software will consume near 80% of the budget of a software development</w:t>
      </w:r>
      <w:customXmlInsRangeStart w:id="1" w:author="xinyihe" w:date="2019-09-24T23:16:00Z"/>
      <w:sdt>
        <w:sdtPr>
          <w:id w:val="-204029570"/>
          <w:citation/>
        </w:sdtPr>
        <w:sdtContent>
          <w:customXmlInsRangeEnd w:id="1"/>
          <w:ins w:id="2" w:author="xinyihe" w:date="2019-09-24T23:16:00Z">
            <w:r w:rsidR="006A4DE6">
              <w:fldChar w:fldCharType="begin"/>
            </w:r>
            <w:r w:rsidR="006A4DE6">
              <w:instrText xml:space="preserve"> </w:instrText>
            </w:r>
            <w:r w:rsidR="006A4DE6">
              <w:rPr>
                <w:rFonts w:hint="eastAsia"/>
              </w:rPr>
              <w:instrText>CITATION GTa02 \l 2052</w:instrText>
            </w:r>
            <w:r w:rsidR="006A4DE6">
              <w:instrText xml:space="preserve"> </w:instrText>
            </w:r>
          </w:ins>
          <w:r w:rsidR="006A4DE6">
            <w:fldChar w:fldCharType="separate"/>
          </w:r>
          <w:r w:rsidR="00FD79E4">
            <w:rPr>
              <w:rFonts w:hint="eastAsia"/>
              <w:noProof/>
            </w:rPr>
            <w:t xml:space="preserve"> </w:t>
          </w:r>
          <w:r w:rsidR="00FD79E4" w:rsidRPr="00FD79E4">
            <w:rPr>
              <w:noProof/>
            </w:rPr>
            <w:t>[1]</w:t>
          </w:r>
          <w:ins w:id="3" w:author="xinyihe" w:date="2019-09-24T23:16:00Z">
            <w:r w:rsidR="006A4DE6">
              <w:fldChar w:fldCharType="end"/>
            </w:r>
          </w:ins>
          <w:customXmlInsRangeStart w:id="4" w:author="xinyihe" w:date="2019-09-24T23:16:00Z"/>
        </w:sdtContent>
      </w:sdt>
      <w:customXmlInsRangeEnd w:id="4"/>
      <w:r w:rsidR="006A4DE6">
        <w:t>. Therefore the defect prediction is very important to improve the software quality and reduce the effort to find the bugs as the size of the software is getting large</w:t>
      </w:r>
      <w:r w:rsidR="0078463C">
        <w:t>r</w:t>
      </w:r>
      <w:r w:rsidR="006A4DE6">
        <w:t>.</w:t>
      </w:r>
    </w:p>
    <w:p w14:paraId="0E41972D" w14:textId="77777777" w:rsidR="00CD6637" w:rsidRDefault="00F73AC6">
      <w:r>
        <w:t xml:space="preserve">The software defect or bug prediction can be seen as a classification problem of whether </w:t>
      </w:r>
      <w:r w:rsidR="001807E6">
        <w:t xml:space="preserve">a class in the software has bugs or not. </w:t>
      </w:r>
      <w:r w:rsidR="00CD6637">
        <w:t>The process of software defect predication requires the following steps:</w:t>
      </w:r>
    </w:p>
    <w:p w14:paraId="05515418" w14:textId="3E06C32E" w:rsidR="00CD6637" w:rsidRDefault="00CD6637" w:rsidP="00CD6637">
      <w:pPr>
        <w:pStyle w:val="ListParagraph"/>
        <w:numPr>
          <w:ilvl w:val="0"/>
          <w:numId w:val="1"/>
        </w:numPr>
      </w:pPr>
      <w:r>
        <w:t>Feature extraction:</w:t>
      </w:r>
      <w:r w:rsidR="00366717">
        <w:t xml:space="preserve"> To represent the </w:t>
      </w:r>
      <w:r w:rsidR="0078463C">
        <w:t>status of software</w:t>
      </w:r>
      <w:r w:rsidR="00366717">
        <w:t xml:space="preserve"> </w:t>
      </w:r>
      <w:r w:rsidR="0078463C">
        <w:t>of</w:t>
      </w:r>
      <w:r w:rsidR="00366717">
        <w:t xml:space="preserve"> different languages, we need </w:t>
      </w:r>
      <w:r w:rsidR="0078463C">
        <w:t xml:space="preserve">software’s feature matrix </w:t>
      </w:r>
      <w:r w:rsidR="00366717">
        <w:t xml:space="preserve">to </w:t>
      </w:r>
      <w:r w:rsidR="0078463C">
        <w:t>be used as the train set</w:t>
      </w:r>
      <w:r w:rsidR="00366717">
        <w:t>.</w:t>
      </w:r>
    </w:p>
    <w:p w14:paraId="1C13DFC8" w14:textId="77777777" w:rsidR="00CD6637" w:rsidRDefault="00CD6637" w:rsidP="00CD6637">
      <w:pPr>
        <w:pStyle w:val="ListParagraph"/>
        <w:numPr>
          <w:ilvl w:val="0"/>
          <w:numId w:val="1"/>
        </w:numPr>
      </w:pPr>
      <w:r>
        <w:t>Model training:</w:t>
      </w:r>
      <w:r w:rsidR="00366717">
        <w:t xml:space="preserve"> Using different ML methods like random forest, logistic regression, neural networks, etc to train the model. </w:t>
      </w:r>
    </w:p>
    <w:p w14:paraId="23B77590" w14:textId="72110F02" w:rsidR="00740B82" w:rsidRDefault="00366717" w:rsidP="00740B82">
      <w:pPr>
        <w:pStyle w:val="ListParagraph"/>
        <w:numPr>
          <w:ilvl w:val="0"/>
          <w:numId w:val="1"/>
        </w:numPr>
      </w:pPr>
      <w:r>
        <w:t xml:space="preserve">Results comparison: </w:t>
      </w:r>
      <w:r w:rsidR="00CD6637">
        <w:t>Test</w:t>
      </w:r>
      <w:r>
        <w:t>ing</w:t>
      </w:r>
      <w:r w:rsidR="00CD6637">
        <w:t xml:space="preserve"> on different software or same software’s latest version</w:t>
      </w:r>
      <w:r w:rsidR="00740B82">
        <w:t>.</w:t>
      </w:r>
      <w:r>
        <w:t xml:space="preserve"> </w:t>
      </w:r>
    </w:p>
    <w:p w14:paraId="074E5A34" w14:textId="7D9CB529" w:rsidR="00740B82" w:rsidRDefault="00740B82" w:rsidP="00740B82">
      <w:r>
        <w:t>This field of research is now facing the following challenges:</w:t>
      </w:r>
    </w:p>
    <w:p w14:paraId="2C948CE8" w14:textId="4AB3388C" w:rsidR="00740B82" w:rsidRDefault="00FE4EDB" w:rsidP="00740B82">
      <w:pPr>
        <w:pStyle w:val="ListParagraph"/>
        <w:numPr>
          <w:ilvl w:val="0"/>
          <w:numId w:val="3"/>
        </w:numPr>
      </w:pPr>
      <w:r>
        <w:t>The lack of the dataset. Only a few open source software have public and clear bug tracker that can be used to generate the data set.</w:t>
      </w:r>
    </w:p>
    <w:p w14:paraId="286BDB80" w14:textId="32C3D7BE" w:rsidR="00740B82" w:rsidRDefault="00FE4EDB" w:rsidP="00740B82">
      <w:pPr>
        <w:pStyle w:val="ListParagraph"/>
        <w:numPr>
          <w:ilvl w:val="0"/>
          <w:numId w:val="3"/>
        </w:numPr>
      </w:pPr>
      <w:r>
        <w:t xml:space="preserve">The dataset is imbalanced. The number of data with “bugs” label in data set is about 15%, while the rest of the data in a dataset all have the “zero bugs” label. </w:t>
      </w:r>
    </w:p>
    <w:p w14:paraId="793C56EC" w14:textId="1E18B177" w:rsidR="00740B82" w:rsidRDefault="00FE4EDB" w:rsidP="00740B82">
      <w:pPr>
        <w:pStyle w:val="ListParagraph"/>
        <w:numPr>
          <w:ilvl w:val="0"/>
          <w:numId w:val="3"/>
        </w:numPr>
      </w:pPr>
      <w:r>
        <w:t>D</w:t>
      </w:r>
      <w:r w:rsidR="00740B82">
        <w:t>ifferent project</w:t>
      </w:r>
      <w:r>
        <w:t xml:space="preserve">s’ feature metrics are different. </w:t>
      </w:r>
      <w:r w:rsidR="00740B82">
        <w:t xml:space="preserve"> </w:t>
      </w:r>
    </w:p>
    <w:p w14:paraId="20DD59C5" w14:textId="2AB71877" w:rsidR="00740B82" w:rsidRDefault="00FE4EDB" w:rsidP="00740B82">
      <w:pPr>
        <w:pStyle w:val="ListParagraph"/>
        <w:numPr>
          <w:ilvl w:val="0"/>
          <w:numId w:val="3"/>
        </w:numPr>
      </w:pPr>
      <w:r>
        <w:t xml:space="preserve">The data in the dataset vary </w:t>
      </w:r>
      <w:r w:rsidR="008772D7">
        <w:t>a lot. M</w:t>
      </w:r>
      <w:r w:rsidR="00740B82">
        <w:t>any feature</w:t>
      </w:r>
      <w:r w:rsidR="008772D7">
        <w:t>s</w:t>
      </w:r>
      <w:r w:rsidR="00740B82">
        <w:t xml:space="preserve"> are zero, </w:t>
      </w:r>
      <w:r w:rsidR="008772D7">
        <w:t>some features’</w:t>
      </w:r>
      <w:r w:rsidR="00740B82">
        <w:t xml:space="preserve"> numbers are big while some are extremely small</w:t>
      </w:r>
    </w:p>
    <w:p w14:paraId="7A23F59D" w14:textId="77777777" w:rsidR="00740B82" w:rsidRDefault="00740B82" w:rsidP="00740B82"/>
    <w:p w14:paraId="6A9BF763" w14:textId="77777777" w:rsidR="00366717" w:rsidRDefault="001807E6">
      <w:r>
        <w:t xml:space="preserve">This project focus on </w:t>
      </w:r>
    </w:p>
    <w:p w14:paraId="7C6E86C0" w14:textId="77777777" w:rsidR="00366717" w:rsidRDefault="001807E6">
      <w:r>
        <w:t xml:space="preserve">1) discussing some ML techniques. </w:t>
      </w:r>
    </w:p>
    <w:p w14:paraId="37346245" w14:textId="77777777" w:rsidR="00366717" w:rsidRDefault="001807E6">
      <w:r>
        <w:t>2)</w:t>
      </w:r>
      <w:r w:rsidR="00EA091C">
        <w:t xml:space="preserve"> </w:t>
      </w:r>
      <w:r>
        <w:t>the challenge of</w:t>
      </w:r>
      <w:r w:rsidR="00CD6637">
        <w:t xml:space="preserve"> software defect predication.</w:t>
      </w:r>
      <w:r>
        <w:t xml:space="preserve"> </w:t>
      </w:r>
    </w:p>
    <w:p w14:paraId="6FAAC7E8" w14:textId="77777777" w:rsidR="00EA091C" w:rsidRDefault="00EA091C">
      <w:r>
        <w:t>3) the analysis of the raw dataset and the comparison of the dataset after different data preprocessing methods.</w:t>
      </w:r>
    </w:p>
    <w:p w14:paraId="05C3FD21" w14:textId="77777777" w:rsidR="00366717" w:rsidRDefault="00EA091C">
      <w:r>
        <w:t>4</w:t>
      </w:r>
      <w:r w:rsidR="001807E6">
        <w:t>)</w:t>
      </w:r>
      <w:r>
        <w:t xml:space="preserve"> </w:t>
      </w:r>
      <w:r w:rsidR="001807E6">
        <w:t xml:space="preserve">trying different Machine Learning methods on the software defect model and the comparison of the results. </w:t>
      </w:r>
    </w:p>
    <w:p w14:paraId="4AD2998E" w14:textId="77777777" w:rsidR="00F73AC6" w:rsidRDefault="00F73AC6"/>
    <w:p w14:paraId="0DF5B8E1" w14:textId="1CC0C7BB" w:rsidR="003C2AE0" w:rsidRDefault="008772D7" w:rsidP="00603EEB">
      <w:r>
        <w:t>The project goal</w:t>
      </w:r>
      <w:r w:rsidR="003C2AE0">
        <w:t xml:space="preserve"> is find an improved</w:t>
      </w:r>
      <w:r w:rsidR="003C2AE0" w:rsidRPr="003C2AE0">
        <w:t xml:space="preserve"> process</w:t>
      </w:r>
      <w:r w:rsidR="003C2AE0">
        <w:t xml:space="preserve"> </w:t>
      </w:r>
      <w:r w:rsidR="003C2AE0">
        <w:rPr>
          <w:rFonts w:hint="eastAsia"/>
        </w:rPr>
        <w:t>t</w:t>
      </w:r>
      <w:r w:rsidR="003C2AE0">
        <w:t xml:space="preserve">o predict the bugs in the software. </w:t>
      </w:r>
    </w:p>
    <w:p w14:paraId="26C24E88" w14:textId="77777777" w:rsidR="003C2AE0" w:rsidRDefault="00146C8D" w:rsidP="00146C8D">
      <w:pPr>
        <w:pStyle w:val="Heading1"/>
      </w:pPr>
      <w:r>
        <w:lastRenderedPageBreak/>
        <w:t>2. Related works</w:t>
      </w:r>
    </w:p>
    <w:p w14:paraId="074B7321" w14:textId="2ABB01CA" w:rsidR="00CD6637" w:rsidRDefault="00146C8D">
      <w:r>
        <w:t>Describe other peoples’ methods and result on the same dataset above</w:t>
      </w:r>
    </w:p>
    <w:p w14:paraId="63406657" w14:textId="43FCA2F9" w:rsidR="008772D7" w:rsidRDefault="008772D7">
      <w:pPr>
        <w:rPr>
          <w:iCs/>
        </w:rPr>
      </w:pPr>
      <w:r>
        <w:t xml:space="preserve">Zhang Feng, etc used </w:t>
      </w:r>
      <w:r w:rsidR="00CF0C90">
        <w:t xml:space="preserve">spectral Random Forest classifier </w:t>
      </w:r>
      <w:r w:rsidR="00D7124C">
        <w:t xml:space="preserve">which calculate the laplacian matrix and perform the eigendecomposition on the matrix to normalize the matrix. </w:t>
      </w:r>
      <w:bookmarkStart w:id="5" w:name="_GoBack"/>
      <w:bookmarkEnd w:id="5"/>
      <w:r w:rsidR="00D7124C">
        <w:t>They tested it in</w:t>
      </w:r>
      <w:r w:rsidR="00CF0C90">
        <w:t xml:space="preserve"> </w:t>
      </w:r>
      <w:r w:rsidRPr="008772D7">
        <w:rPr>
          <w:i/>
          <w:iCs/>
        </w:rPr>
        <w:t>D'Ambros’ dataset</w:t>
      </w:r>
      <w:r w:rsidR="00CF0C90">
        <w:rPr>
          <w:rStyle w:val="Emphasis"/>
          <w:rFonts w:ascii="Arial" w:hAnsi="Arial" w:cs="Arial"/>
          <w:color w:val="222222"/>
          <w:sz w:val="21"/>
          <w:szCs w:val="21"/>
          <w:shd w:val="clear" w:color="auto" w:fill="E7EEF5"/>
        </w:rPr>
        <w:t xml:space="preserve"> </w:t>
      </w:r>
      <w:r w:rsidR="00CF0C90" w:rsidRPr="00CF0C90">
        <w:rPr>
          <w:iCs/>
        </w:rPr>
        <w:t>a</w:t>
      </w:r>
      <w:r w:rsidR="00CF0C90">
        <w:rPr>
          <w:iCs/>
        </w:rPr>
        <w:t xml:space="preserve">nd achieved 81% of accuracy with in projects and 87% of accuracy cross the projects. </w:t>
      </w:r>
      <w:sdt>
        <w:sdtPr>
          <w:rPr>
            <w:iCs/>
          </w:rPr>
          <w:id w:val="-1854567222"/>
          <w:citation/>
        </w:sdtPr>
        <w:sdtContent>
          <w:r w:rsidR="00CF0C90">
            <w:rPr>
              <w:iCs/>
            </w:rPr>
            <w:fldChar w:fldCharType="begin"/>
          </w:r>
          <w:r w:rsidR="00CF0C90">
            <w:rPr>
              <w:iCs/>
            </w:rPr>
            <w:instrText xml:space="preserve"> </w:instrText>
          </w:r>
          <w:r w:rsidR="00CF0C90">
            <w:rPr>
              <w:rFonts w:hint="eastAsia"/>
              <w:iCs/>
            </w:rPr>
            <w:instrText>CITATION Fen16 \l 2052</w:instrText>
          </w:r>
          <w:r w:rsidR="00CF0C90">
            <w:rPr>
              <w:iCs/>
            </w:rPr>
            <w:instrText xml:space="preserve"> </w:instrText>
          </w:r>
          <w:r w:rsidR="00CF0C90">
            <w:rPr>
              <w:iCs/>
            </w:rPr>
            <w:fldChar w:fldCharType="separate"/>
          </w:r>
          <w:r w:rsidR="00FD79E4" w:rsidRPr="00FD79E4">
            <w:rPr>
              <w:noProof/>
            </w:rPr>
            <w:t>[2]</w:t>
          </w:r>
          <w:r w:rsidR="00CF0C90">
            <w:rPr>
              <w:iCs/>
            </w:rPr>
            <w:fldChar w:fldCharType="end"/>
          </w:r>
        </w:sdtContent>
      </w:sdt>
      <w:r w:rsidR="003D546B">
        <w:rPr>
          <w:iCs/>
        </w:rPr>
        <w:t>.</w:t>
      </w:r>
    </w:p>
    <w:p w14:paraId="0B4C2EBF" w14:textId="43A251C4" w:rsidR="0078463C" w:rsidRDefault="003D546B">
      <w:pPr>
        <w:rPr>
          <w:shd w:val="clear" w:color="auto" w:fill="FFFFFF"/>
        </w:rPr>
      </w:pPr>
      <w:r>
        <w:t>CesarCouto</w:t>
      </w:r>
      <w:r w:rsidR="00FD79E4">
        <w:t>, etc built a model that will use some alarm threshold functions to select the variations in the metrics that m</w:t>
      </w:r>
      <w:r w:rsidR="00FD79E4">
        <w:rPr>
          <w:shd w:val="clear" w:color="auto" w:fill="FFFFFF"/>
        </w:rPr>
        <w:t xml:space="preserve">ay have contributed to the occurrence of defects. They remove the classes with zero defects and got 61% precision, 53% recall for JDT, 27% precision 54% of recall for PDE. </w:t>
      </w:r>
      <w:sdt>
        <w:sdtPr>
          <w:rPr>
            <w:shd w:val="clear" w:color="auto" w:fill="FFFFFF"/>
          </w:rPr>
          <w:id w:val="8181684"/>
          <w:citation/>
        </w:sdtPr>
        <w:sdtContent>
          <w:r w:rsidR="00FD79E4">
            <w:rPr>
              <w:shd w:val="clear" w:color="auto" w:fill="FFFFFF"/>
            </w:rPr>
            <w:fldChar w:fldCharType="begin"/>
          </w:r>
          <w:r w:rsidR="00FD79E4">
            <w:rPr>
              <w:shd w:val="clear" w:color="auto" w:fill="FFFFFF"/>
            </w:rPr>
            <w:instrText xml:space="preserve"> </w:instrText>
          </w:r>
          <w:r w:rsidR="00FD79E4">
            <w:rPr>
              <w:rFonts w:hint="eastAsia"/>
              <w:shd w:val="clear" w:color="auto" w:fill="FFFFFF"/>
            </w:rPr>
            <w:instrText>CITATION Ces14 \l 2052</w:instrText>
          </w:r>
          <w:r w:rsidR="00FD79E4">
            <w:rPr>
              <w:shd w:val="clear" w:color="auto" w:fill="FFFFFF"/>
            </w:rPr>
            <w:instrText xml:space="preserve"> </w:instrText>
          </w:r>
          <w:r w:rsidR="00FD79E4">
            <w:rPr>
              <w:shd w:val="clear" w:color="auto" w:fill="FFFFFF"/>
            </w:rPr>
            <w:fldChar w:fldCharType="separate"/>
          </w:r>
          <w:r w:rsidR="00FD79E4" w:rsidRPr="00FD79E4">
            <w:rPr>
              <w:noProof/>
              <w:shd w:val="clear" w:color="auto" w:fill="FFFFFF"/>
            </w:rPr>
            <w:t>[3]</w:t>
          </w:r>
          <w:r w:rsidR="00FD79E4">
            <w:rPr>
              <w:shd w:val="clear" w:color="auto" w:fill="FFFFFF"/>
            </w:rPr>
            <w:fldChar w:fldCharType="end"/>
          </w:r>
        </w:sdtContent>
      </w:sdt>
    </w:p>
    <w:p w14:paraId="4527B10E" w14:textId="77777777" w:rsidR="003247D0" w:rsidRDefault="003247D0"/>
    <w:p w14:paraId="6443F5FF" w14:textId="77777777" w:rsidR="00FD79E4" w:rsidRDefault="00FD79E4"/>
    <w:p w14:paraId="09858B10" w14:textId="4E445CEF" w:rsidR="0078463C" w:rsidRDefault="0078463C" w:rsidP="0078463C">
      <w:pPr>
        <w:pStyle w:val="Heading1"/>
      </w:pPr>
      <w:r>
        <w:t>3. Machine Learning algorithms</w:t>
      </w:r>
    </w:p>
    <w:p w14:paraId="4ED552CF" w14:textId="77777777" w:rsidR="0078463C" w:rsidRDefault="0078463C" w:rsidP="0078463C">
      <w:pPr>
        <w:pStyle w:val="Heading2"/>
      </w:pPr>
      <w:commentRangeStart w:id="6"/>
      <w:r>
        <w:t>3.1 briefly introduce the classifier we will use and why we will use them:</w:t>
      </w:r>
    </w:p>
    <w:p w14:paraId="68D6A2E4" w14:textId="77777777" w:rsidR="0078463C" w:rsidRDefault="0078463C" w:rsidP="0078463C">
      <w:r>
        <w:t xml:space="preserve"> the random forest, the logistic regression, the neural network</w:t>
      </w:r>
    </w:p>
    <w:p w14:paraId="0D3400EA" w14:textId="77777777" w:rsidR="0078463C" w:rsidRDefault="0078463C" w:rsidP="0078463C">
      <w:r>
        <w:t>These are top three classifier after trying all the classifiers.</w:t>
      </w:r>
      <w:commentRangeEnd w:id="6"/>
      <w:r>
        <w:rPr>
          <w:rStyle w:val="CommentReference"/>
        </w:rPr>
        <w:commentReference w:id="6"/>
      </w:r>
    </w:p>
    <w:p w14:paraId="6B84559D" w14:textId="77777777" w:rsidR="0078463C" w:rsidRPr="0078463C" w:rsidRDefault="0078463C" w:rsidP="0078463C"/>
    <w:p w14:paraId="748C638B" w14:textId="4093EC84" w:rsidR="00146C8D" w:rsidRDefault="0078463C" w:rsidP="00146C8D">
      <w:pPr>
        <w:pStyle w:val="Heading1"/>
      </w:pPr>
      <w:r>
        <w:t>4.</w:t>
      </w:r>
      <w:r w:rsidR="00146C8D">
        <w:t xml:space="preserve">  </w:t>
      </w:r>
      <w:ins w:id="7" w:author="ploskasn" w:date="2019-09-11T16:57:00Z">
        <w:r w:rsidR="00526894">
          <w:t>Experiments</w:t>
        </w:r>
      </w:ins>
    </w:p>
    <w:p w14:paraId="1931A084" w14:textId="77777777" w:rsidR="00740B82" w:rsidRPr="00740B82" w:rsidRDefault="00740B82" w:rsidP="00740B82"/>
    <w:p w14:paraId="127F09D6" w14:textId="684A0979" w:rsidR="00146C8D" w:rsidRDefault="0078463C" w:rsidP="00146C8D">
      <w:pPr>
        <w:pStyle w:val="Heading2"/>
      </w:pPr>
      <w:r>
        <w:t>4</w:t>
      </w:r>
      <w:r w:rsidR="00146C8D">
        <w:t>.</w:t>
      </w:r>
      <w:r>
        <w:t>1</w:t>
      </w:r>
      <w:r w:rsidR="00146C8D">
        <w:t xml:space="preserve"> the </w:t>
      </w:r>
      <w:r w:rsidR="00740B82">
        <w:t>dataset used</w:t>
      </w:r>
      <w:r w:rsidR="00146C8D">
        <w:t xml:space="preserve"> in the software bug prediction:</w:t>
      </w:r>
    </w:p>
    <w:p w14:paraId="37C48779" w14:textId="77777777" w:rsidR="00740B82" w:rsidRDefault="00740B82" w:rsidP="00740B82">
      <w:r>
        <w:t>The dataset used in this research includes:</w:t>
      </w:r>
    </w:p>
    <w:p w14:paraId="098DFF88" w14:textId="77777777" w:rsidR="00740B82" w:rsidRDefault="00740B82" w:rsidP="00740B82">
      <w:pPr>
        <w:pStyle w:val="ListParagraph"/>
        <w:numPr>
          <w:ilvl w:val="0"/>
          <w:numId w:val="2"/>
        </w:numPr>
      </w:pPr>
      <w:r>
        <w:t xml:space="preserve">Dataset from NASA: KC1, KC2, PC1, CM1, JM1: </w:t>
      </w:r>
      <w:hyperlink r:id="rId10" w:history="1">
        <w:r>
          <w:rPr>
            <w:rStyle w:val="Hyperlink"/>
          </w:rPr>
          <w:t>http://promise.site.uottawa.ca/SERepository/datasets-page.html</w:t>
        </w:r>
      </w:hyperlink>
    </w:p>
    <w:p w14:paraId="2790BE54" w14:textId="77777777" w:rsidR="00740B82" w:rsidRDefault="00740B82" w:rsidP="00740B82">
      <w:pPr>
        <w:pStyle w:val="ListParagraph"/>
        <w:numPr>
          <w:ilvl w:val="0"/>
          <w:numId w:val="2"/>
        </w:numPr>
      </w:pPr>
      <w:r>
        <w:t xml:space="preserve">Dataset from </w:t>
      </w:r>
      <w:r>
        <w:rPr>
          <w:rStyle w:val="Emphasis"/>
          <w:rFonts w:ascii="Arial" w:hAnsi="Arial" w:cs="Arial"/>
          <w:color w:val="222222"/>
          <w:sz w:val="21"/>
          <w:szCs w:val="21"/>
          <w:shd w:val="clear" w:color="auto" w:fill="E7EEF5"/>
        </w:rPr>
        <w:t xml:space="preserve">Marco D'Ambros, Michele Lanza, Romain Robbes </w:t>
      </w:r>
      <w:r>
        <w:rPr>
          <w:rStyle w:val="Emphasis"/>
          <w:rFonts w:ascii="Arial" w:hAnsi="Arial" w:cs="Arial"/>
          <w:i w:val="0"/>
          <w:color w:val="222222"/>
          <w:sz w:val="21"/>
          <w:szCs w:val="21"/>
          <w:shd w:val="clear" w:color="auto" w:fill="E7EEF5"/>
        </w:rPr>
        <w:t xml:space="preserve">: </w:t>
      </w:r>
      <w:hyperlink r:id="rId11" w:history="1">
        <w:r>
          <w:rPr>
            <w:rStyle w:val="Hyperlink"/>
          </w:rPr>
          <w:t>http://bug.inf.usi.ch/index.php</w:t>
        </w:r>
      </w:hyperlink>
    </w:p>
    <w:p w14:paraId="76E25FA6" w14:textId="77777777" w:rsidR="00740B82" w:rsidRDefault="00740B82" w:rsidP="00740B82">
      <w:pPr>
        <w:pStyle w:val="ListParagraph"/>
        <w:numPr>
          <w:ilvl w:val="0"/>
          <w:numId w:val="2"/>
        </w:numPr>
      </w:pPr>
      <w:r>
        <w:t xml:space="preserve">Dataset from </w:t>
      </w:r>
      <w:r>
        <w:rPr>
          <w:rFonts w:ascii="TimesNewRomanPSMT" w:hAnsi="TimesNewRomanPSMT" w:cs="TimesNewRomanPSMT"/>
          <w:sz w:val="24"/>
          <w:szCs w:val="24"/>
        </w:rPr>
        <w:t>Zimmermann :</w:t>
      </w:r>
      <w:r w:rsidRPr="00603EEB">
        <w:t xml:space="preserve"> </w:t>
      </w:r>
      <w:hyperlink r:id="rId12" w:history="1">
        <w:r>
          <w:rPr>
            <w:rStyle w:val="Hyperlink"/>
          </w:rPr>
          <w:t>https://www.st.cs.uni-saarland.de/softevo/bug-data/eclipse/</w:t>
        </w:r>
      </w:hyperlink>
    </w:p>
    <w:p w14:paraId="657C59EA" w14:textId="77777777" w:rsidR="00740B82" w:rsidRDefault="00740B82" w:rsidP="00740B82">
      <w:r>
        <w:t xml:space="preserve">We used the first two datasets to test the model on different software projects and the last dataset to test the model on different versions of the same software. </w:t>
      </w:r>
    </w:p>
    <w:p w14:paraId="5407513E" w14:textId="77777777" w:rsidR="00740B82" w:rsidRPr="00740B82" w:rsidRDefault="00740B82" w:rsidP="00740B82"/>
    <w:p w14:paraId="559FF67F" w14:textId="77777777" w:rsidR="00146C8D" w:rsidRDefault="00146C8D" w:rsidP="00146C8D"/>
    <w:p w14:paraId="74C0407F" w14:textId="04D8A45B" w:rsidR="00146C8D" w:rsidRDefault="0078463C" w:rsidP="00EA091C">
      <w:pPr>
        <w:pStyle w:val="Heading2"/>
      </w:pPr>
      <w:r>
        <w:t>4</w:t>
      </w:r>
      <w:r w:rsidR="00146C8D">
        <w:t>.</w:t>
      </w:r>
      <w:r>
        <w:t>2</w:t>
      </w:r>
      <w:r w:rsidR="00146C8D">
        <w:t xml:space="preserve"> the different </w:t>
      </w:r>
      <w:r w:rsidR="00EA091C">
        <w:t>preprocessing methods</w:t>
      </w:r>
    </w:p>
    <w:p w14:paraId="0E774A97" w14:textId="77777777" w:rsidR="00EA091C" w:rsidRDefault="00EA091C" w:rsidP="00146C8D">
      <w:r>
        <w:t>Over sample</w:t>
      </w:r>
    </w:p>
    <w:p w14:paraId="11753F7A" w14:textId="77777777" w:rsidR="00EA091C" w:rsidRDefault="00EA091C" w:rsidP="00146C8D">
      <w:r>
        <w:t>Under sample</w:t>
      </w:r>
    </w:p>
    <w:p w14:paraId="5A10DCC6" w14:textId="77777777" w:rsidR="00EA091C" w:rsidRDefault="00EA091C" w:rsidP="00146C8D">
      <w:r>
        <w:t>Syn sample</w:t>
      </w:r>
    </w:p>
    <w:p w14:paraId="53F26D46" w14:textId="77777777" w:rsidR="00EA091C" w:rsidRDefault="00EA091C" w:rsidP="00146C8D">
      <w:r>
        <w:lastRenderedPageBreak/>
        <w:t>PCA</w:t>
      </w:r>
    </w:p>
    <w:p w14:paraId="1656EC00" w14:textId="77777777" w:rsidR="00EA091C" w:rsidRPr="00146C8D" w:rsidRDefault="00EA091C" w:rsidP="00146C8D">
      <w:r>
        <w:t xml:space="preserve">Standardization </w:t>
      </w:r>
    </w:p>
    <w:p w14:paraId="1FA8801D" w14:textId="77777777" w:rsidR="00146C8D" w:rsidRDefault="00EA091C" w:rsidP="00146C8D">
      <w:r>
        <w:t>And describe how the data is distributed after these methods.</w:t>
      </w:r>
    </w:p>
    <w:p w14:paraId="1E479049" w14:textId="525D28A1" w:rsidR="00EA091C" w:rsidRDefault="0078463C" w:rsidP="00EA091C">
      <w:pPr>
        <w:pStyle w:val="Heading2"/>
      </w:pPr>
      <w:r>
        <w:t>4</w:t>
      </w:r>
      <w:r w:rsidR="00EA091C">
        <w:t>.</w:t>
      </w:r>
      <w:r>
        <w:t>3</w:t>
      </w:r>
      <w:r w:rsidR="00EA091C">
        <w:t xml:space="preserve"> trying different ML methods and describe the result</w:t>
      </w:r>
    </w:p>
    <w:p w14:paraId="3A76F964" w14:textId="7C2B9F28" w:rsidR="00A70A6F" w:rsidRPr="002E22B1" w:rsidRDefault="0078463C" w:rsidP="00A70A6F">
      <w:pPr>
        <w:pStyle w:val="Heading2"/>
      </w:pPr>
      <w:r>
        <w:t>4.4</w:t>
      </w:r>
      <w:r w:rsidR="00EA091C">
        <w:t xml:space="preserve"> compare the result between preprocessed data and raw data?</w:t>
      </w:r>
    </w:p>
    <w:p w14:paraId="49180FA9" w14:textId="4DF55535" w:rsidR="00187097" w:rsidRDefault="00740B82" w:rsidP="00EA091C">
      <w:pPr>
        <w:pStyle w:val="Heading1"/>
        <w:rPr>
          <w:ins w:id="8" w:author="xinyihe" w:date="2019-09-24T23:17:00Z"/>
        </w:rPr>
      </w:pPr>
      <w:r>
        <w:t>5</w:t>
      </w:r>
      <w:r w:rsidR="00EA091C">
        <w:t xml:space="preserve"> conclusion</w:t>
      </w:r>
    </w:p>
    <w:p w14:paraId="0EB86759" w14:textId="53618BA9" w:rsidR="006A4DE6" w:rsidRDefault="006A4DE6" w:rsidP="006A4DE6">
      <w:pPr>
        <w:rPr>
          <w:ins w:id="9" w:author="xinyihe" w:date="2019-09-24T23:17:00Z"/>
        </w:rPr>
      </w:pPr>
    </w:p>
    <w:p w14:paraId="6037B36D" w14:textId="53EB3F0D" w:rsidR="006A4DE6" w:rsidRDefault="006A4DE6" w:rsidP="006A4DE6">
      <w:pPr>
        <w:rPr>
          <w:ins w:id="10" w:author="xinyihe" w:date="2019-09-24T23:17:00Z"/>
        </w:rPr>
      </w:pPr>
    </w:p>
    <w:p w14:paraId="02DEC97E" w14:textId="37E48C3D" w:rsidR="006A4DE6" w:rsidRDefault="006A4DE6" w:rsidP="006A4DE6">
      <w:pPr>
        <w:rPr>
          <w:ins w:id="11" w:author="xinyihe" w:date="2019-09-24T23:17:00Z"/>
        </w:rPr>
      </w:pPr>
    </w:p>
    <w:p w14:paraId="55E4D31B" w14:textId="4683A693" w:rsidR="006A4DE6" w:rsidRDefault="006A4DE6" w:rsidP="006A4DE6">
      <w:pPr>
        <w:rPr>
          <w:ins w:id="12" w:author="xinyihe" w:date="2019-09-24T23:17:00Z"/>
        </w:rPr>
      </w:pPr>
    </w:p>
    <w:p w14:paraId="439A213B" w14:textId="77777777" w:rsidR="006A4DE6" w:rsidRPr="006A4DE6" w:rsidRDefault="006A4DE6" w:rsidP="006A4DE6">
      <w:pPr>
        <w:rPr>
          <w:ins w:id="13" w:author="xinyihe" w:date="2019-09-24T23:11:00Z"/>
        </w:rPr>
      </w:pPr>
    </w:p>
    <w:customXmlInsRangeStart w:id="14" w:author="xinyihe" w:date="2019-09-24T23:17:00Z"/>
    <w:sdt>
      <w:sdtPr>
        <w:id w:val="2005235797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</w:rPr>
      </w:sdtEndPr>
      <w:sdtContent>
        <w:customXmlInsRangeEnd w:id="14"/>
        <w:p w14:paraId="752F4860" w14:textId="69DC1948" w:rsidR="006A4DE6" w:rsidRDefault="006A4DE6">
          <w:pPr>
            <w:pStyle w:val="Heading1"/>
            <w:rPr>
              <w:ins w:id="15" w:author="xinyihe" w:date="2019-09-24T23:17:00Z"/>
            </w:rPr>
          </w:pPr>
          <w:ins w:id="16" w:author="xinyihe" w:date="2019-09-24T23:17:00Z">
            <w:r>
              <w:t>References</w:t>
            </w:r>
          </w:ins>
        </w:p>
        <w:customXmlInsRangeStart w:id="17" w:author="xinyihe" w:date="2019-09-24T23:17:00Z"/>
        <w:sdt>
          <w:sdtPr>
            <w:id w:val="-573587230"/>
            <w:bibliography/>
          </w:sdtPr>
          <w:sdtContent>
            <w:customXmlInsRangeEnd w:id="17"/>
            <w:p w14:paraId="31608FDC" w14:textId="77777777" w:rsidR="00FD79E4" w:rsidRDefault="006A4DE6">
              <w:pPr>
                <w:rPr>
                  <w:noProof/>
                </w:rPr>
              </w:pPr>
              <w:ins w:id="18" w:author="xinyihe" w:date="2019-09-24T23:17:00Z">
                <w:r>
                  <w:fldChar w:fldCharType="begin"/>
                </w:r>
                <w:r>
                  <w:instrText xml:space="preserve"> BIBLIOGRAPHY </w:instrText>
                </w:r>
                <w:r>
                  <w:fldChar w:fldCharType="separate"/>
                </w:r>
              </w:ins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FD79E4" w14:paraId="4A61C309" w14:textId="77777777">
                <w:trPr>
                  <w:divId w:val="138270367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73940EB" w14:textId="01C9AF8E" w:rsidR="00FD79E4" w:rsidRDefault="00FD79E4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A7C3749" w14:textId="77777777" w:rsidR="00FD79E4" w:rsidRDefault="00FD79E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G. Tassey, "The economic impacts of inadequate infrastructure," </w:t>
                    </w:r>
                    <w:r>
                      <w:rPr>
                        <w:i/>
                        <w:iCs/>
                        <w:noProof/>
                      </w:rPr>
                      <w:t xml:space="preserve">Technical Report Planning Report, </w:t>
                    </w:r>
                    <w:r>
                      <w:rPr>
                        <w:noProof/>
                      </w:rPr>
                      <w:t xml:space="preserve">Vols. 02-3, May, 2002. </w:t>
                    </w:r>
                  </w:p>
                </w:tc>
              </w:tr>
              <w:tr w:rsidR="00FD79E4" w14:paraId="40DC401D" w14:textId="77777777">
                <w:trPr>
                  <w:divId w:val="138270367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384101B" w14:textId="77777777" w:rsidR="00FD79E4" w:rsidRDefault="00FD79E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C6A9B80" w14:textId="77777777" w:rsidR="00FD79E4" w:rsidRDefault="00FD79E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Q. Z. Y. Z. A. E. H. Feng Zhang, "Cross-project Defect Prediction Using a," in </w:t>
                    </w:r>
                    <w:r>
                      <w:rPr>
                        <w:i/>
                        <w:iCs/>
                        <w:noProof/>
                      </w:rPr>
                      <w:t>IEEE/ACM 38th IEEE International Conference on Software Engineering</w:t>
                    </w:r>
                    <w:r>
                      <w:rPr>
                        <w:noProof/>
                      </w:rPr>
                      <w:t xml:space="preserve">, 2016 . </w:t>
                    </w:r>
                  </w:p>
                </w:tc>
              </w:tr>
              <w:tr w:rsidR="00FD79E4" w14:paraId="5102C971" w14:textId="77777777">
                <w:trPr>
                  <w:divId w:val="138270367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C945E5E" w14:textId="77777777" w:rsidR="00FD79E4" w:rsidRDefault="00FD79E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2F52114" w14:textId="77777777" w:rsidR="00FD79E4" w:rsidRDefault="00FD79E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b. P. P. M. T. V. R. S. B. Cesar Coutoa, "Predicting software defects with causality tests," </w:t>
                    </w:r>
                    <w:r>
                      <w:rPr>
                        <w:i/>
                        <w:iCs/>
                        <w:noProof/>
                      </w:rPr>
                      <w:t xml:space="preserve">The Journal of Systems and Software, </w:t>
                    </w:r>
                    <w:r>
                      <w:rPr>
                        <w:noProof/>
                      </w:rPr>
                      <w:t xml:space="preserve">vol. 24, p. 14, 2014. </w:t>
                    </w:r>
                  </w:p>
                </w:tc>
              </w:tr>
            </w:tbl>
            <w:p w14:paraId="72F6D155" w14:textId="77777777" w:rsidR="00FD79E4" w:rsidRDefault="00FD79E4">
              <w:pPr>
                <w:divId w:val="1382703675"/>
                <w:rPr>
                  <w:rFonts w:eastAsia="Times New Roman"/>
                  <w:noProof/>
                </w:rPr>
              </w:pPr>
            </w:p>
            <w:p w14:paraId="31F88BAE" w14:textId="24764FB2" w:rsidR="006A4DE6" w:rsidRDefault="006A4DE6">
              <w:pPr>
                <w:rPr>
                  <w:ins w:id="19" w:author="xinyihe" w:date="2019-09-24T23:17:00Z"/>
                </w:rPr>
              </w:pPr>
              <w:ins w:id="20" w:author="xinyihe" w:date="2019-09-24T23:17:00Z">
                <w:r>
                  <w:rPr>
                    <w:b/>
                    <w:bCs/>
                    <w:noProof/>
                  </w:rPr>
                  <w:fldChar w:fldCharType="end"/>
                </w:r>
              </w:ins>
            </w:p>
            <w:customXmlInsRangeStart w:id="21" w:author="xinyihe" w:date="2019-09-24T23:17:00Z"/>
          </w:sdtContent>
        </w:sdt>
        <w:customXmlInsRangeEnd w:id="21"/>
        <w:customXmlInsRangeStart w:id="22" w:author="xinyihe" w:date="2019-09-24T23:17:00Z"/>
      </w:sdtContent>
    </w:sdt>
    <w:customXmlInsRangeEnd w:id="22"/>
    <w:p w14:paraId="7BBE2246" w14:textId="77777777" w:rsidR="00187097" w:rsidRDefault="00187097" w:rsidP="00EA091C">
      <w:pPr>
        <w:pStyle w:val="Heading1"/>
        <w:rPr>
          <w:ins w:id="23" w:author="xinyihe" w:date="2019-09-24T23:11:00Z"/>
        </w:rPr>
      </w:pPr>
    </w:p>
    <w:p w14:paraId="014A4600" w14:textId="3B1DA7E0" w:rsidR="00EA091C" w:rsidRPr="00146C8D" w:rsidRDefault="00EA091C" w:rsidP="00EA091C">
      <w:pPr>
        <w:pStyle w:val="Heading1"/>
      </w:pPr>
      <w:r>
        <w:t xml:space="preserve"> </w:t>
      </w:r>
    </w:p>
    <w:sectPr w:rsidR="00EA091C" w:rsidRPr="00146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6" w:author="ploskasn" w:date="2019-09-11T16:57:00Z" w:initials="p">
    <w:p w14:paraId="1F13BCB1" w14:textId="77777777" w:rsidR="003247D0" w:rsidRDefault="003247D0" w:rsidP="0078463C">
      <w:pPr>
        <w:pStyle w:val="CommentText"/>
      </w:pPr>
      <w:r>
        <w:rPr>
          <w:rStyle w:val="CommentReference"/>
        </w:rPr>
        <w:annotationRef/>
      </w:r>
      <w:r>
        <w:t>This will go to Section 3 as I mentioned in the previous comment.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F13BCB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6538CA6" w16cid:durableId="2123A4D6"/>
  <w16cid:commentId w16cid:paraId="5465B8D3" w16cid:durableId="2123A52B"/>
  <w16cid:commentId w16cid:paraId="10C6C6D2" w16cid:durableId="2123A557"/>
  <w16cid:commentId w16cid:paraId="639C1212" w16cid:durableId="2123A56E"/>
  <w16cid:commentId w16cid:paraId="0B1546B3" w16cid:durableId="2123A58B"/>
  <w16cid:commentId w16cid:paraId="31D363E5" w16cid:durableId="2123A59B"/>
  <w16cid:commentId w16cid:paraId="7C38C59C" w16cid:durableId="2123A5E5"/>
  <w16cid:commentId w16cid:paraId="54DC338E" w16cid:durableId="2123A60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9138BC" w14:textId="77777777" w:rsidR="00CA5DF2" w:rsidRDefault="00CA5DF2" w:rsidP="00187097">
      <w:pPr>
        <w:spacing w:after="0" w:line="240" w:lineRule="auto"/>
      </w:pPr>
      <w:r>
        <w:separator/>
      </w:r>
    </w:p>
  </w:endnote>
  <w:endnote w:type="continuationSeparator" w:id="0">
    <w:p w14:paraId="205FEBBA" w14:textId="77777777" w:rsidR="00CA5DF2" w:rsidRDefault="00CA5DF2" w:rsidP="001870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DAC5E4" w14:textId="77777777" w:rsidR="00CA5DF2" w:rsidRDefault="00CA5DF2" w:rsidP="00187097">
      <w:pPr>
        <w:spacing w:after="0" w:line="240" w:lineRule="auto"/>
      </w:pPr>
      <w:r>
        <w:separator/>
      </w:r>
    </w:p>
  </w:footnote>
  <w:footnote w:type="continuationSeparator" w:id="0">
    <w:p w14:paraId="2810845E" w14:textId="77777777" w:rsidR="00CA5DF2" w:rsidRDefault="00CA5DF2" w:rsidP="001870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62F11"/>
    <w:multiLevelType w:val="hybridMultilevel"/>
    <w:tmpl w:val="EE3AD4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764D1C"/>
    <w:multiLevelType w:val="hybridMultilevel"/>
    <w:tmpl w:val="4FBE94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5740BA"/>
    <w:multiLevelType w:val="hybridMultilevel"/>
    <w:tmpl w:val="9BB4D196"/>
    <w:lvl w:ilvl="0" w:tplc="5732A892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loskasn">
    <w15:presenceInfo w15:providerId="None" w15:userId="ploskasn"/>
  </w15:person>
  <w15:person w15:author="xinyihe">
    <w15:presenceInfo w15:providerId="None" w15:userId="xinyih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AC6"/>
    <w:rsid w:val="00146C8D"/>
    <w:rsid w:val="001807E6"/>
    <w:rsid w:val="00187097"/>
    <w:rsid w:val="002E22B1"/>
    <w:rsid w:val="003247D0"/>
    <w:rsid w:val="00366717"/>
    <w:rsid w:val="003C2AE0"/>
    <w:rsid w:val="003D546B"/>
    <w:rsid w:val="00526894"/>
    <w:rsid w:val="00603EEB"/>
    <w:rsid w:val="006A4DE6"/>
    <w:rsid w:val="00740B82"/>
    <w:rsid w:val="0078463C"/>
    <w:rsid w:val="00872372"/>
    <w:rsid w:val="008772D7"/>
    <w:rsid w:val="008E26BC"/>
    <w:rsid w:val="00A70A6F"/>
    <w:rsid w:val="00CA5DF2"/>
    <w:rsid w:val="00CD6637"/>
    <w:rsid w:val="00CF0C90"/>
    <w:rsid w:val="00D7124C"/>
    <w:rsid w:val="00E93667"/>
    <w:rsid w:val="00EA091C"/>
    <w:rsid w:val="00F73AC6"/>
    <w:rsid w:val="00FD79E4"/>
    <w:rsid w:val="00FE4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2C62E"/>
  <w15:chartTrackingRefBased/>
  <w15:docId w15:val="{8BDD800A-2412-448A-B177-EF0EEED7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2A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6C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63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D663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03EEB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3C2A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6C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5268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689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689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68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689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68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894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870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70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870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870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8709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8709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8709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87097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6A4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5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t.cs.uni-saarland.de/softevo/bug-data/eclipse/" TargetMode="Externa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ug.inf.usi.ch/index.php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promise.site.uottawa.ca/SERepository/datasets-page.html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GTa02</b:Tag>
    <b:SourceType>JournalArticle</b:SourceType>
    <b:Guid>{0BD56E3B-0395-4C40-8A58-E7B6C2EFCE6E}</b:Guid>
    <b:Author>
      <b:Author>
        <b:NameList>
          <b:Person>
            <b:Last>Tassey</b:Last>
            <b:First>G.</b:First>
          </b:Person>
        </b:NameList>
      </b:Author>
    </b:Author>
    <b:Title>The economic impacts of inadequate infrastructure</b:Title>
    <b:JournalName>Technical Report Planning Report</b:JournalName>
    <b:Year>May, 2002</b:Year>
    <b:Volume>02-3</b:Volume>
    <b:RefOrder>1</b:RefOrder>
  </b:Source>
  <b:Source>
    <b:Tag>Fen16</b:Tag>
    <b:SourceType>ConferenceProceedings</b:SourceType>
    <b:Guid>{697C107A-E1FE-4569-B213-988E41A2F672}</b:Guid>
    <b:Author>
      <b:Author>
        <b:NameList>
          <b:Person>
            <b:Last>Feng Zhang</b:Last>
            <b:First>Quan</b:First>
            <b:Middle>Zheng, Ying Zou, Ahmed E. Hassan</b:Middle>
          </b:Person>
        </b:NameList>
      </b:Author>
    </b:Author>
    <b:Title>Cross-project Defect Prediction Using a</b:Title>
    <b:JournalName>2016 IEEE/ACM 38th IEEE International Conference on Software Engineering</b:JournalName>
    <b:Year>2016 </b:Year>
    <b:ConferenceName>IEEE/ACM 38th IEEE International Conference on Software Engineering</b:ConferenceName>
    <b:RefOrder>2</b:RefOrder>
  </b:Source>
  <b:Source>
    <b:Tag>Ces14</b:Tag>
    <b:SourceType>JournalArticle</b:SourceType>
    <b:Guid>{6DD0B484-BC80-44BE-AD06-A98CEF5FE10A}</b:Guid>
    <b:Author>
      <b:Author>
        <b:NameList>
          <b:Person>
            <b:Last>Cesar Coutoa</b:Last>
            <b:First>b,∗,</b:First>
            <b:Middle>Pedro Piresa, Marco Tulio Valentea, Roberto S. Bigonhaa,</b:Middle>
          </b:Person>
        </b:NameList>
      </b:Author>
    </b:Author>
    <b:Title>Predicting software defects with causality tests</b:Title>
    <b:Year>2014</b:Year>
    <b:JournalName>The Journal of Systems and Software</b:JournalName>
    <b:Pages>14</b:Pages>
    <b:Volume>24</b:Volume>
    <b:RefOrder>3</b:RefOrder>
  </b:Source>
</b:Sources>
</file>

<file path=customXml/itemProps1.xml><?xml version="1.0" encoding="utf-8"?>
<ds:datastoreItem xmlns:ds="http://schemas.openxmlformats.org/officeDocument/2006/customXml" ds:itemID="{D48CFF75-605C-4231-A696-B0061CC2A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3</Pages>
  <Words>688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Carnegie Mellon University</Company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xinyihe</dc:creator>
  <cp:keywords/>
  <dc:description/>
  <cp:lastModifiedBy>xinyihe</cp:lastModifiedBy>
  <cp:revision>4</cp:revision>
  <dcterms:created xsi:type="dcterms:W3CDTF">2019-09-11T13:58:00Z</dcterms:created>
  <dcterms:modified xsi:type="dcterms:W3CDTF">2019-09-25T14:20:00Z</dcterms:modified>
</cp:coreProperties>
</file>