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Optimized Data Processing Method and Classification Method for Cross-project Bugs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Xinyi He, Zhenjie Jia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 has an increasingly influence on the world. It is very essential to build durable software with low cost. Statistically, the effort in finding and fixing bugs in a software will consume near 80% of the budget of a software development [1]. Therefore the defect prediction is very important to improve the software quality and reduce the effort to find the bugs as the size of the software is getting larger.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software defect or bug prediction can be seen as a classification problem of whether a class in the software has bugs or not. The process of software defect predication requires the following steps: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extraction: To represent the status of software of different languages, we need software’s feature matrix to be used as the train set.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training: Using different ML methods like random forest, logistic regression, neural networks, etc to train the model.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comparison: Testing on different software or same software’s latest version.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field of research is now facing the following challenges: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lack of the dataset. Only a few open source software have public and clear bug tracker that can be used to generate the data set.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is imbalanced. The number of data with “bugs” label in data set is about 15%, while the rest of the data in a dataset all have the “zero bugs” label.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projects’ feature metrics are different.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in the dataset vary a lot. Many features are zero, some features’ numbers are big while some are extremely small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project focus 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discussing some ML techniques.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the challenge of software defect predication.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the analysis of the raw dataset and the comparison of the dataset after different data preprocessing methods.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 trying different Machine Learning methods on the software defect model and the comparison of the results.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project goal is find an improved process to predict the bugs in the software. 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2. Related works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Describe other peoples’ methods and result on the same dataset above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Zhang Feng, etc used spectral Random Forest classifier which calculate the laplacian matrix and perform the eigendecomposition on the matrix to normalize the matrix. They tested it in </w:t>
      </w:r>
      <w:r w:rsidDel="00000000" w:rsidR="00000000" w:rsidRPr="00000000">
        <w:rPr>
          <w:i w:val="1"/>
          <w:rtl w:val="0"/>
        </w:rPr>
        <w:t xml:space="preserve">D'Ambros’ dataset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1"/>
          <w:szCs w:val="21"/>
          <w:shd w:fill="e7eef5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achieved 81%, 78% of accuracy within projects and 87%, 71%  of accuracy when crossing the projects for JDT and PDE. [2].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  <w:t xml:space="preserve">CesarCouto, etc built a model that will use some alarm threshold functions to select the variations in the metrics that m</w:t>
      </w:r>
      <w:r w:rsidDel="00000000" w:rsidR="00000000" w:rsidRPr="00000000">
        <w:rPr>
          <w:highlight w:val="white"/>
          <w:rtl w:val="0"/>
        </w:rPr>
        <w:t xml:space="preserve">ay have contributed to the occurrence of defects. They remove the classes with zero defects and got 61% precision, 53% recall for JDT, 27% precision 54% of recall for PDE. [3]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results of Haidar Osman, Mohammad Ghafari, and Oscar Nierstrasz reveal that tuning model hyperparameters has a statistically signiﬁcant positive effect on the prediction accuracy of the models. The prediction accuracy is improved by up to 20% in KNN and by up to 10% in SVM with the dataset</w:t>
      </w:r>
      <w:hyperlink r:id="rId9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http://bug.inf.usi.ch/download.php</w:t>
        </w:r>
      </w:hyperlink>
      <w:r w:rsidDel="00000000" w:rsidR="00000000" w:rsidRPr="00000000">
        <w:rPr>
          <w:highlight w:val="white"/>
          <w:rtl w:val="0"/>
        </w:rPr>
        <w:t xml:space="preserve">.[4]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paper by Yasutaka Kamei, Shinsuke Matsumoto, Akito Monden, Ken-ichi Matsumoto, Bram Adams and Ahmed E. Hassan shows that package-level predictions are not more effective than ﬁle-level predictions and the effectiveness of package-level predictions can improve if we perform our predictions at the ﬁle-level then lift it to the package-level instead of collecting all metrics at the package-level. However the new model still does not outperform ﬁle-level predictions when considering the quality assurance efforts.[5]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paper by Shivkumar Shivaji, E. James Whitehead and Jr., Ram Akella proposes a feature selection technique applicable to classiﬁcation-based bug prediction.[6]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Machine Learning algorithms</w:t>
      </w:r>
    </w:p>
    <w:p w:rsidR="00000000" w:rsidDel="00000000" w:rsidP="00000000" w:rsidRDefault="00000000" w:rsidRPr="00000000" w14:paraId="00000022">
      <w:pPr>
        <w:pStyle w:val="Heading2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3.1 briefly introduce the classifier we will use and why we will use them: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the random forest, the logistic regression, the neural network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These are top three classifier after trying all the classifiers.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4.  Experiments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4.1 the dataset used in the software bug prediction: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dataset used in this research includes: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from NASA: KC1, KC2, PC1, CM1, JM1: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http://promise.site.uottawa.ca/SERepository/datasets-page.html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1"/>
          <w:szCs w:val="21"/>
          <w:u w:val="none"/>
          <w:shd w:fill="e7eef5" w:val="clear"/>
          <w:vertAlign w:val="baseline"/>
          <w:rtl w:val="0"/>
        </w:rPr>
        <w:t xml:space="preserve">Marco D'Ambros, Michele Lanza, Romain Robbes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e7eef5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http://bug.inf.usi.ch/index.php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Zimmermann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https://www.st.cs.uni-saarland.de/softevo/bug-data/eclipse/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used the first two datasets to test the model on different software projects and the last dataset to test the model on different versions of the same software.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4.2 the different preprocessing methods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Over sample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Under sample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Syn sample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Standardization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describe how the data is distributed after these methods.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4.3 trying different ML methods and describe the result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4.4 compare the result between preprocessed data and raw data?</w:t>
      </w:r>
    </w:p>
    <w:sdt>
      <w:sdtPr>
        <w:tag w:val="goog_rdk_2"/>
      </w:sdtPr>
      <w:sdtContent>
        <w:p w:rsidR="00000000" w:rsidDel="00000000" w:rsidP="00000000" w:rsidRDefault="00000000" w:rsidRPr="00000000" w14:paraId="00000039">
          <w:pPr>
            <w:pStyle w:val="Heading1"/>
            <w:rPr>
              <w:ins w:author="xinyihe" w:id="0" w:date="2019-09-24T23:17:00Z"/>
            </w:rPr>
          </w:pPr>
          <w:r w:rsidDel="00000000" w:rsidR="00000000" w:rsidRPr="00000000">
            <w:rPr>
              <w:rtl w:val="0"/>
            </w:rPr>
            <w:t xml:space="preserve">5 conclusion</w:t>
          </w:r>
          <w:sdt>
            <w:sdtPr>
              <w:tag w:val="goog_rdk_1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3A">
          <w:pPr>
            <w:rPr>
              <w:ins w:author="xinyihe" w:id="0" w:date="2019-09-24T23:17:00Z"/>
            </w:rPr>
          </w:pPr>
          <w:sdt>
            <w:sdtPr>
              <w:tag w:val="goog_rdk_3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3B">
          <w:pPr>
            <w:rPr>
              <w:ins w:author="xinyihe" w:id="0" w:date="2019-09-24T23:17:00Z"/>
            </w:rPr>
          </w:pPr>
          <w:sdt>
            <w:sdtPr>
              <w:tag w:val="goog_rdk_5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3C">
          <w:pPr>
            <w:rPr>
              <w:ins w:author="xinyihe" w:id="0" w:date="2019-09-24T23:17:00Z"/>
            </w:rPr>
          </w:pPr>
          <w:sdt>
            <w:sdtPr>
              <w:tag w:val="goog_rdk_7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3D">
          <w:pPr>
            <w:rPr>
              <w:ins w:author="xinyihe" w:id="0" w:date="2019-09-24T23:17:00Z"/>
            </w:rPr>
          </w:pPr>
          <w:sdt>
            <w:sdtPr>
              <w:tag w:val="goog_rdk_9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3E">
          <w:pPr>
            <w:rPr>
              <w:ins w:author="xinyihe" w:id="0" w:date="2019-09-24T23:17:00Z"/>
            </w:rPr>
          </w:pPr>
          <w:sdt>
            <w:sdtPr>
              <w:tag w:val="goog_rdk_11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3F">
          <w:pPr>
            <w:pStyle w:val="Heading1"/>
            <w:rPr>
              <w:ins w:author="xinyihe" w:id="0" w:date="2019-09-24T23:17:00Z"/>
            </w:rPr>
          </w:pPr>
          <w:sdt>
            <w:sdtPr>
              <w:tag w:val="goog_rdk_13"/>
            </w:sdtPr>
            <w:sdtContent>
              <w:ins w:author="xinyihe" w:id="0" w:date="2019-09-24T23:17:00Z">
                <w:r w:rsidDel="00000000" w:rsidR="00000000" w:rsidRPr="00000000">
                  <w:rPr>
                    <w:rtl w:val="0"/>
                  </w:rPr>
                  <w:t xml:space="preserve">References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322"/>
        <w:gridCol w:w="9038"/>
        <w:tblGridChange w:id="0">
          <w:tblGrid>
            <w:gridCol w:w="322"/>
            <w:gridCol w:w="903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 Tassey, "The economic impacts of inadequate infrastructure," </w:t>
            </w:r>
            <w:r w:rsidDel="00000000" w:rsidR="00000000" w:rsidRPr="00000000">
              <w:rPr>
                <w:rtl w:val="0"/>
              </w:rPr>
              <w:t xml:space="preserve">Technical Report Planning Report, </w:t>
            </w:r>
            <w:r w:rsidDel="00000000" w:rsidR="00000000" w:rsidRPr="00000000">
              <w:rPr>
                <w:rtl w:val="0"/>
              </w:rPr>
              <w:t xml:space="preserve">Vols. 02-3, May, 2002. 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 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Q. Z. Y. Z. A. E. H. Feng Zhang, "Cross-project Defect Prediction Using a," in </w:t>
            </w:r>
            <w:r w:rsidDel="00000000" w:rsidR="00000000" w:rsidRPr="00000000">
              <w:rPr>
                <w:rtl w:val="0"/>
              </w:rPr>
              <w:t xml:space="preserve">IEEE/ACM 38th IEEE International Conference on Software Engineering</w:t>
            </w:r>
            <w:r w:rsidDel="00000000" w:rsidR="00000000" w:rsidRPr="00000000">
              <w:rPr>
                <w:rtl w:val="0"/>
              </w:rPr>
              <w:t xml:space="preserve">, 2016 . 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[3]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P. P. M. T. V. R. S. B. Cesar Coutoa, "Predicting software defects with causality tests," </w:t>
            </w:r>
            <w:r w:rsidDel="00000000" w:rsidR="00000000" w:rsidRPr="00000000">
              <w:rPr>
                <w:rtl w:val="0"/>
              </w:rPr>
              <w:t xml:space="preserve">The Journal of Systems and Software, </w:t>
            </w:r>
            <w:r w:rsidDel="00000000" w:rsidR="00000000" w:rsidRPr="00000000">
              <w:rPr>
                <w:rtl w:val="0"/>
              </w:rPr>
              <w:t xml:space="preserve">vol. 24, p. 14, 2014. 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[4]</w:t>
      </w:r>
      <w:r w:rsidDel="00000000" w:rsidR="00000000" w:rsidRPr="00000000">
        <w:rPr>
          <w:rtl w:val="0"/>
        </w:rPr>
        <w:t xml:space="preserve"> Osman, Haidar , M. Ghafari , and O. Nierstrasz . "Hyperparameter Optimization to Improve Bug Prediction Accuracy." </w:t>
      </w:r>
      <w:r w:rsidDel="00000000" w:rsidR="00000000" w:rsidRPr="00000000">
        <w:rPr>
          <w:rtl w:val="0"/>
        </w:rPr>
        <w:t xml:space="preserve">MaLTeSQuE</w:t>
      </w:r>
      <w:r w:rsidDel="00000000" w:rsidR="00000000" w:rsidRPr="00000000">
        <w:rPr>
          <w:rtl w:val="0"/>
        </w:rPr>
        <w:t xml:space="preserve"> IEEE, 2017.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[5] Kamei, Yasutaka , et al. " [IEEE 2010 IEEE 26th International Conference on Software Maintenance (ICSM) - Timi oara, Romania (2010.09.12-2010.09.18)] 2010 IEEE International Conference on Software Maintenance - Revisiting common bug prediction findings using effort-aware models." </w:t>
      </w:r>
      <w:r w:rsidDel="00000000" w:rsidR="00000000" w:rsidRPr="00000000">
        <w:rPr>
          <w:rtl w:val="0"/>
        </w:rPr>
        <w:t xml:space="preserve">Proc of IEEE International Conference on Softw Maintenance</w:t>
      </w:r>
      <w:r w:rsidDel="00000000" w:rsidR="00000000" w:rsidRPr="00000000">
        <w:rPr>
          <w:rtl w:val="0"/>
        </w:rPr>
        <w:t xml:space="preserve"> 2010:1-10.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[6] Shivaji, Shivkumar , et al. "Reducing Features to Improve Bug Prediction." </w:t>
      </w:r>
      <w:r w:rsidDel="00000000" w:rsidR="00000000" w:rsidRPr="00000000">
        <w:rPr>
          <w:rtl w:val="0"/>
        </w:rPr>
        <w:t xml:space="preserve">IEEE/ACM International Conference on Automated Software Engineering</w:t>
      </w:r>
      <w:r w:rsidDel="00000000" w:rsidR="00000000" w:rsidRPr="00000000">
        <w:rPr>
          <w:rtl w:val="0"/>
        </w:rPr>
        <w:t xml:space="preserve"> IEEE Computer Society,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loskasn" w:id="0" w:date="2019-09-11T16:57:00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go to Section 3 as I mentioned in the previous comment.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C2A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6C8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663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CD6637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603EEB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3C2AE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46C8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2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2689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26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2689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2689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2689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26894"/>
    <w:rPr>
      <w:rFonts w:ascii="Segoe UI" w:cs="Segoe UI" w:hAnsi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8709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870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87097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870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1870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187097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1870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18709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 w:val="1"/>
    <w:rsid w:val="006A4DE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omise.site.uottawa.ca/SERepository/datasets-page.html" TargetMode="External"/><Relationship Id="rId10" Type="http://schemas.openxmlformats.org/officeDocument/2006/relationships/hyperlink" Target="http://bug.inf.usi.ch/download.php" TargetMode="External"/><Relationship Id="rId13" Type="http://schemas.openxmlformats.org/officeDocument/2006/relationships/hyperlink" Target="https://www.st.cs.uni-saarland.de/softevo/bug-data/eclipse/" TargetMode="External"/><Relationship Id="rId12" Type="http://schemas.openxmlformats.org/officeDocument/2006/relationships/hyperlink" Target="http://bug.inf.usi.ch/index.ph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bug.inf.usi.ch/download.ph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e/aKmzKPYNEOO8C0mwUIygPMA==">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2019-09-11T13:58:00Z</dcterms:created>
  <dc:creator>xinyihe</dc:creator>
</cp:coreProperties>
</file>